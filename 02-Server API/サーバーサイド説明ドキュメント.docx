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SDK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for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Android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ja-JP"/>
        </w:rPr>
        <w:t>サーバーサイド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インテグレーション仕様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書</w:t>
      </w:r>
    </w:p>
    <w:p>
      <w:pPr>
        <w:jc w:val="center"/>
        <w:rPr>
          <w:rFonts w:hint="eastAsia" w:ascii="微软雅黑" w:hAnsi="微软雅黑" w:eastAsia="微软雅黑" w:cs="微软雅黑"/>
          <w:b/>
          <w:sz w:val="18"/>
          <w:szCs w:val="18"/>
        </w:rPr>
      </w:pPr>
    </w:p>
    <w:tbl>
      <w:tblPr>
        <w:tblStyle w:val="29"/>
        <w:tblW w:w="77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688"/>
        <w:gridCol w:w="3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120" w:type="dxa"/>
            <w:vMerge w:val="restart"/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ファイル状態：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[] ドラフト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  ] 討議資料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[√] 正式発表</w:t>
            </w:r>
          </w:p>
        </w:tc>
        <w:tc>
          <w:tcPr>
            <w:tcW w:w="1688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ファイルID：</w:t>
            </w:r>
          </w:p>
        </w:tc>
        <w:tc>
          <w:tcPr>
            <w:tcW w:w="3932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SDK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for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Android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サーバーサイドインテグレーション仕様書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120" w:type="dxa"/>
            <w:vMerge w:val="continue"/>
            <w:shd w:val="clear" w:color="auto" w:fill="auto"/>
          </w:tcPr>
          <w:p>
            <w:pPr>
              <w:ind w:firstLine="480" w:firstLineChars="2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688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バージョン：</w:t>
            </w:r>
          </w:p>
        </w:tc>
        <w:tc>
          <w:tcPr>
            <w:tcW w:w="3932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20" w:type="dxa"/>
            <w:vMerge w:val="continue"/>
            <w:shd w:val="clear" w:color="auto" w:fill="auto"/>
          </w:tcPr>
          <w:p>
            <w:pPr>
              <w:ind w:firstLine="480" w:firstLineChars="2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688" w:type="dxa"/>
            <w:shd w:val="clear" w:color="auto" w:fill="D9D9D9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完成日付：</w:t>
            </w:r>
          </w:p>
        </w:tc>
        <w:tc>
          <w:tcPr>
            <w:tcW w:w="3932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2017-10-25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4"/>
          <w:szCs w:val="24"/>
        </w:rPr>
      </w:pPr>
    </w:p>
    <w:tbl>
      <w:tblPr>
        <w:tblStyle w:val="29"/>
        <w:tblW w:w="65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06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バージョン</w:t>
            </w:r>
          </w:p>
        </w:tc>
        <w:tc>
          <w:tcPr>
            <w:tcW w:w="1706" w:type="dxa"/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日付</w:t>
            </w:r>
          </w:p>
        </w:tc>
        <w:tc>
          <w:tcPr>
            <w:tcW w:w="2703" w:type="dxa"/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MS Mincho" w:cs="微软雅黑"/>
                <w:sz w:val="21"/>
                <w:szCs w:val="21"/>
                <w:lang w:eastAsia="ja-JP"/>
              </w:rPr>
            </w:pPr>
            <w:r>
              <w:rPr>
                <w:rFonts w:hint="eastAsia" w:ascii="微软雅黑" w:hAnsi="微软雅黑" w:eastAsia="MS Mincho" w:cs="微软雅黑"/>
                <w:sz w:val="21"/>
                <w:szCs w:val="21"/>
                <w:lang w:eastAsia="ja-JP"/>
              </w:rPr>
              <w:t>バージョン説明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1.0.1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2015-02-25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MS Mincho" w:cs="微软雅黑"/>
                <w:sz w:val="21"/>
                <w:szCs w:val="21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2.0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2015-10-20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2.1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2016-04-11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3.0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2016-05-05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3.1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2016-06-28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3.2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2016-07-20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4.0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2017-02-10</w:t>
            </w:r>
          </w:p>
        </w:tc>
        <w:tc>
          <w:tcPr>
            <w:tcW w:w="2703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4.1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2017-03-13</w:t>
            </w:r>
          </w:p>
        </w:tc>
        <w:tc>
          <w:tcPr>
            <w:tcW w:w="2703" w:type="dxa"/>
            <w:vAlign w:val="top"/>
          </w:tcPr>
          <w:p>
            <w:pPr>
              <w:ind w:firstLine="593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5.0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2017-08-24</w:t>
            </w:r>
          </w:p>
        </w:tc>
        <w:tc>
          <w:tcPr>
            <w:tcW w:w="270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5.1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2017-09-29</w:t>
            </w:r>
          </w:p>
        </w:tc>
        <w:tc>
          <w:tcPr>
            <w:tcW w:w="2703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131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5.2</w:t>
            </w:r>
          </w:p>
        </w:tc>
        <w:tc>
          <w:tcPr>
            <w:tcW w:w="1706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2017-10-25</w:t>
            </w:r>
          </w:p>
        </w:tc>
        <w:tc>
          <w:tcPr>
            <w:tcW w:w="2703" w:type="dxa"/>
            <w:vAlign w:val="center"/>
          </w:tcPr>
          <w:p>
            <w:pPr>
              <w:jc w:val="left"/>
              <w:rPr>
                <w:rFonts w:hint="eastAsia" w:ascii="微软雅黑" w:hAnsi="微软雅黑" w:eastAsia="MS Mincho" w:cs="微软雅黑"/>
                <w:sz w:val="21"/>
                <w:szCs w:val="21"/>
                <w:lang w:val="en-US" w:eastAsia="ja-JP"/>
              </w:rPr>
            </w:pPr>
            <w:r>
              <w:rPr>
                <w:rFonts w:hint="eastAsia" w:ascii="微软雅黑" w:hAnsi="微软雅黑" w:eastAsia="MS Mincho" w:cs="微软雅黑"/>
                <w:sz w:val="21"/>
                <w:szCs w:val="21"/>
                <w:lang w:val="en-US" w:eastAsia="ja-JP"/>
              </w:rPr>
              <w:t>最新バージョン</w:t>
            </w:r>
          </w:p>
        </w:tc>
      </w:tr>
    </w:tbl>
    <w:p>
      <w:pPr>
        <w:widowControl/>
        <w:numPr>
          <w:ilvl w:val="-1"/>
          <w:numId w:val="0"/>
        </w:numPr>
        <w:ind w:firstLine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/>
        <w:numPr>
          <w:ilvl w:val="-1"/>
          <w:numId w:val="0"/>
        </w:numPr>
        <w:ind w:firstLine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1. </w:t>
      </w:r>
      <w:r>
        <w:rPr>
          <w:rFonts w:hint="eastAsia" w:ascii="微软雅黑" w:hAnsi="微软雅黑" w:eastAsia="MS Mincho" w:cs="微软雅黑"/>
          <w:b/>
          <w:bCs/>
          <w:sz w:val="28"/>
          <w:szCs w:val="28"/>
          <w:lang w:eastAsia="ja-JP"/>
        </w:rPr>
        <w:t>ゲームサーバーを通じてユーザー情報を受け取る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リクエストの方法：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</w:t>
      </w:r>
      <w:r>
        <w:rPr>
          <w:rFonts w:hint="eastAsia" w:ascii="微软雅黑" w:hAnsi="微软雅黑" w:eastAsia="MS Mincho" w:cs="微软雅黑"/>
          <w:sz w:val="24"/>
          <w:szCs w:val="24"/>
          <w:lang w:val="en-US" w:eastAsia="ja-JP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POST</w:t>
      </w:r>
      <w:r>
        <w:rPr>
          <w:rFonts w:hint="eastAsia" w:ascii="微软雅黑" w:hAnsi="微软雅黑" w:eastAsia="MS Mincho" w:cs="微软雅黑"/>
          <w:sz w:val="24"/>
          <w:szCs w:val="24"/>
          <w:lang w:eastAsia="ja-JP"/>
        </w:rPr>
        <w:t>でゲーム</w:t>
      </w:r>
      <w:r>
        <w:rPr>
          <w:rFonts w:hint="eastAsia" w:ascii="微软雅黑" w:hAnsi="微软雅黑" w:eastAsia="微软雅黑" w:cs="微软雅黑"/>
          <w:sz w:val="24"/>
          <w:szCs w:val="24"/>
        </w:rPr>
        <w:t>サーバからリクエスト</w:t>
      </w:r>
      <w:r>
        <w:rPr>
          <w:rFonts w:hint="eastAsia" w:ascii="微软雅黑" w:hAnsi="微软雅黑" w:eastAsia="MS Mincho" w:cs="微软雅黑"/>
          <w:sz w:val="24"/>
          <w:szCs w:val="24"/>
          <w:lang w:eastAsia="ja-JP"/>
        </w:rPr>
        <w:t>する</w:t>
      </w:r>
    </w:p>
    <w:p>
      <w:pPr>
        <w:ind w:firstLine="420"/>
        <w:rPr>
          <w:rStyle w:val="28"/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MS Mincho" w:cs="微软雅黑"/>
          <w:b/>
          <w:bCs/>
          <w:sz w:val="24"/>
          <w:szCs w:val="24"/>
          <w:lang w:val="en-US" w:eastAsia="ja-JP"/>
        </w:rPr>
        <w:t>リクエストアドレス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: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fldChar w:fldCharType="begin"/>
      </w:r>
      <w:r>
        <w:instrText xml:space="preserve"> HYPERLINK "http://api.tokyogamenetwork.com/sdkapi.php"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fldChar w:fldCharType="separate"/>
      </w:r>
      <w:r>
        <w:rPr>
          <w:rStyle w:val="28"/>
          <w:rFonts w:hint="eastAsia" w:ascii="微软雅黑" w:hAnsi="微软雅黑" w:eastAsia="微软雅黑" w:cs="微软雅黑"/>
          <w:sz w:val="24"/>
          <w:szCs w:val="24"/>
        </w:rPr>
        <w:t>http://api.</w:t>
      </w:r>
      <w:r>
        <w:rPr>
          <w:rStyle w:val="28"/>
          <w:rFonts w:hint="eastAsia" w:ascii="微软雅黑" w:hAnsi="微软雅黑" w:eastAsia="微软雅黑" w:cs="微软雅黑"/>
          <w:sz w:val="24"/>
          <w:szCs w:val="24"/>
          <w:lang w:val="en-US" w:eastAsia="zh-CN"/>
        </w:rPr>
        <w:t>tokyogamenetwork.com</w:t>
      </w:r>
      <w:r>
        <w:rPr>
          <w:rStyle w:val="28"/>
          <w:rFonts w:hint="eastAsia" w:ascii="微软雅黑" w:hAnsi="微软雅黑" w:eastAsia="微软雅黑" w:cs="微软雅黑"/>
          <w:sz w:val="24"/>
          <w:szCs w:val="24"/>
        </w:rPr>
        <w:t>/sdkapi.php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MS Mincho" w:cs="微软雅黑"/>
          <w:color w:val="auto"/>
          <w:sz w:val="24"/>
          <w:szCs w:val="24"/>
          <w:u w:val="none"/>
          <w:lang w:eastAsia="ja-JP"/>
        </w:rPr>
        <w:t>パラメーターリスト</w:t>
      </w:r>
      <w:r>
        <w:rPr>
          <w:rStyle w:val="28"/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  <w:t>：</w:t>
      </w:r>
    </w:p>
    <w:tbl>
      <w:tblPr>
        <w:tblStyle w:val="29"/>
        <w:tblW w:w="8287" w:type="dxa"/>
        <w:tblInd w:w="119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single" w:color="4F81BD" w:themeColor="accent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188"/>
        <w:gridCol w:w="4512"/>
        <w:gridCol w:w="1275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vAlign w:val="center"/>
          </w:tcPr>
          <w:p>
            <w:pPr>
              <w:jc w:val="center"/>
              <w:rPr>
                <w:rFonts w:hint="eastAsia" w:ascii="微软雅黑" w:hAnsi="微软雅黑" w:eastAsia="MS Mincho" w:cs="微软雅黑"/>
                <w:b/>
                <w:bCs/>
                <w:color w:val="365F91"/>
                <w:sz w:val="18"/>
                <w:szCs w:val="18"/>
                <w:lang w:eastAsia="ja-JP"/>
              </w:rPr>
            </w:pPr>
            <w:r>
              <w:rPr>
                <w:rFonts w:hint="eastAsia" w:ascii="微软雅黑" w:hAnsi="微软雅黑" w:eastAsia="MS Mincho" w:cs="微软雅黑"/>
                <w:b/>
                <w:bCs/>
                <w:color w:val="365F91"/>
                <w:sz w:val="18"/>
                <w:szCs w:val="18"/>
                <w:lang w:eastAsia="ja-JP"/>
              </w:rPr>
              <w:t>パラメーター名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MS Mincho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データの種類</w:t>
            </w:r>
          </w:p>
        </w:tc>
        <w:tc>
          <w:tcPr>
            <w:tcW w:w="45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MS Mincho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説明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MS Mincho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署名手順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ac</w:t>
            </w:r>
          </w:p>
        </w:tc>
        <w:tc>
          <w:tcPr>
            <w:tcW w:w="11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51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check(固定値)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appid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Int</w:t>
            </w:r>
          </w:p>
        </w:tc>
        <w:tc>
          <w:tcPr>
            <w:tcW w:w="45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SDK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プラットフォームのアプリ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val="en-US" w:eastAsia="ja-JP"/>
              </w:rPr>
              <w:t>ID（ゲームID）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sdkversion</w:t>
            </w:r>
          </w:p>
        </w:tc>
        <w:tc>
          <w:tcPr>
            <w:tcW w:w="11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51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val="en-US" w:eastAsia="zh-CN"/>
              </w:rPr>
              <w:t>5.2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（固定値）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sessionid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5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val="en-US" w:eastAsia="ja-JP"/>
              </w:rPr>
              <w:t>クライアントがSDKを通じて登録した後、受け取った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sessionid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もし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val="en-US" w:eastAsia="zh-CN"/>
              </w:rPr>
              <w:t>sessionid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val="en-US" w:eastAsia="ja-JP"/>
              </w:rPr>
              <w:t>にスペースがあったら、スペースを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”+”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に変えてください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）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time</w:t>
            </w:r>
          </w:p>
        </w:tc>
        <w:tc>
          <w:tcPr>
            <w:tcW w:w="11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Int</w:t>
            </w:r>
          </w:p>
        </w:tc>
        <w:tc>
          <w:tcPr>
            <w:tcW w:w="451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タイムスタンプ（10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ゲームサーバーサイドで表示されてる時間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sign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5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生成した署名文字列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不参加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署名手順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説明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：</w:t>
      </w:r>
    </w:p>
    <w:p>
      <w:pPr>
        <w:pStyle w:val="3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sessionid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を受け取る（クライアントサイドから）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もし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sessionid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には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%2F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が含まれているなら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，URLDECODE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の必要がある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スペースが含まれているならスペースを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（アルファベットキー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にある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に変える必要がある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送信する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sessionid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の値に用いる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</w:p>
    <w:p>
      <w:pPr>
        <w:pStyle w:val="3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生成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SIGN=MD5(“ac=check&amp;appid=1&amp;sdkversion=5.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&amp;sessionid=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urlencode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(sessionid)&amp;time=1234567890+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loginKey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”)。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val="en-US"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注釈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MD5(str +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登録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KEY)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に含まれている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+ 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は連接記号で削除される必要がある。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例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right="0" w:rightChars="0" w:firstLine="420"/>
        <w:jc w:val="both"/>
        <w:textAlignment w:val="auto"/>
        <w:outlineLvl w:val="9"/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MS Mincho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パラメーター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ppid=1，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oginkey=</w:t>
      </w:r>
      <w:r>
        <w:rPr>
          <w:rFonts w:hint="eastAsia" w:ascii="微软雅黑" w:hAnsi="微软雅黑" w:eastAsia="微软雅黑" w:cs="微软雅黑"/>
          <w:i/>
          <w:color w:val="0070C0"/>
          <w:sz w:val="18"/>
          <w:szCs w:val="18"/>
        </w:rPr>
        <w:t>888888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組み込む時に実際に使うパラメーターに入れ替えてください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</w:t>
      </w:r>
    </w:p>
    <w:p>
      <w:pPr>
        <w:pStyle w:val="3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sessionid: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ccbbBh7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%2F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lQQllQIjwxmIgPsbucqgCwbEAg1RPbvtk3LyLQ80jWOw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%2F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uhPbyeo377ZwZdSfFVzRNplpACUovXXq4VVgw</w:t>
      </w:r>
    </w:p>
    <w:p>
      <w:pPr>
        <w:pStyle w:val="3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sessionid 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を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URLDECODE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ja-JP"/>
        </w:rPr>
        <w:t>する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4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sessionid=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ccbbBh7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lQQllQIjwxmIgPsbucqgCwbEAg1RPbvtk3LyLQ80jWOw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/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uhPbyeo377ZwZdSfFVzRNplpACUovXXq4VVg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w</w:t>
      </w:r>
    </w:p>
    <w:p>
      <w:pPr>
        <w:pStyle w:val="3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40" w:leftChars="0" w:right="0" w:rightChars="0" w:hanging="42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SIGN=MD5(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ac=check&amp;appid=1&amp;sdkversion=5.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&amp;sessionid=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ccbbBh7%2FlQQllQIjwxmIgPsbucqgCwbEAg1RPbvtk3LyLQ80jWOw%2FuhPbyeo377ZwZdSfFVzRNplpACUovXXq4VVgw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&amp;time=1234567890</w:t>
      </w:r>
      <w:r>
        <w:rPr>
          <w:rFonts w:hint="eastAsia" w:ascii="微软雅黑" w:hAnsi="微软雅黑" w:eastAsia="微软雅黑" w:cs="微软雅黑"/>
          <w:i/>
          <w:color w:val="0070C0"/>
          <w:sz w:val="18"/>
          <w:szCs w:val="18"/>
        </w:rPr>
        <w:t>888888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),</w:t>
      </w:r>
    </w:p>
    <w:p>
      <w:pPr>
        <w:pStyle w:val="3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4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最終結果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：b18fb8c42ecd1a5a8e5aa0a60c7d9bdf</w:t>
      </w:r>
    </w:p>
    <w:p>
      <w:pPr>
        <w:pStyle w:val="3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POST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eastAsia="ja-JP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データ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textWrapping"/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ac=check&amp;appid=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&amp;sdkversion=5.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&amp;sessionid=ccbbBh7/lQQllQIjwxmIgPsbucqgCwbEAg1RPbvtk3LyLQ80jWOw/uhPbyeo377ZwZdSfFVzRNplpACUovXXq4VVg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w</w:t>
      </w:r>
      <w:r>
        <w:rPr>
          <w:rFonts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&amp;time=</w:t>
      </w:r>
      <w:r>
        <w:rPr>
          <w:rFonts w:hint="eastAsia" w:ascii="微软雅黑" w:hAnsi="微软雅黑" w:eastAsia="微软雅黑" w:cs="微软雅黑"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1234567890&amp;sign=b18fb8c42ecd1a5a8e5aa0a60c7d9bdf</w:t>
      </w:r>
    </w:p>
    <w:p>
      <w:pPr>
        <w:ind w:firstLine="42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戻り値</w:t>
      </w:r>
      <w:r>
        <w:rPr>
          <w:rFonts w:hint="eastAsia" w:ascii="微软雅黑" w:hAnsi="微软雅黑" w:eastAsia="微软雅黑" w:cs="微软雅黑"/>
          <w:b/>
          <w:sz w:val="24"/>
          <w:szCs w:val="24"/>
          <w:lang w:eastAsia="ja-JP"/>
        </w:rPr>
        <w:t>説明</w:t>
      </w:r>
    </w:p>
    <w:p>
      <w:pPr>
        <w:snapToGrid w:val="0"/>
        <w:spacing w:beforeLines="0" w:afterLines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戻り値の対象は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json </w:t>
      </w:r>
    </w:p>
    <w:p>
      <w:pPr>
        <w:snapToGrid w:val="0"/>
        <w:spacing w:beforeLines="0" w:afterLines="0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例</w:t>
      </w:r>
      <w:r>
        <w:rPr>
          <w:rFonts w:hint="eastAsia" w:ascii="微软雅黑" w:hAnsi="微软雅黑" w:eastAsia="微软雅黑" w:cs="微软雅黑"/>
          <w:sz w:val="21"/>
          <w:szCs w:val="21"/>
        </w:rPr>
        <w:t>：{“code”:1,”userInfo”:[{“uid”:1,”username”:”username”}]}</w:t>
      </w:r>
    </w:p>
    <w:p>
      <w:pPr>
        <w:snapToGrid w:val="0"/>
        <w:spacing w:beforeLines="0" w:afterLines="0"/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code </w:t>
      </w:r>
      <w:r>
        <w:rPr>
          <w:rFonts w:hint="eastAsia" w:ascii="微软雅黑" w:hAnsi="微软雅黑" w:eastAsia="MS Mincho" w:cs="微软雅黑"/>
          <w:b w:val="0"/>
          <w:bCs w:val="0"/>
          <w:sz w:val="21"/>
          <w:szCs w:val="21"/>
          <w:lang w:val="en-US" w:eastAsia="ja-JP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ja-JP"/>
        </w:rPr>
        <w:t>を返す時に認証成功。</w:t>
      </w:r>
    </w:p>
    <w:p>
      <w:pPr>
        <w:ind w:firstLine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ja-JP"/>
        </w:rPr>
        <w:t>戻る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ode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ja-JP"/>
        </w:rPr>
        <w:t>の説明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tbl>
      <w:tblPr>
        <w:tblStyle w:val="29"/>
        <w:tblW w:w="8288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single" w:color="4F81BD" w:themeColor="accent1" w:sz="8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7625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tcBorders>
              <w:bottom w:val="single" w:color="4F81BD" w:themeColor="accent1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Code</w:t>
            </w:r>
          </w:p>
        </w:tc>
        <w:tc>
          <w:tcPr>
            <w:tcW w:w="7625" w:type="dxa"/>
            <w:tcBorders>
              <w:bottom w:val="single" w:color="4F81BD" w:themeColor="accent1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MS Mincho" w:cs="微软雅黑"/>
                <w:b/>
                <w:bCs/>
                <w:color w:val="365F91"/>
                <w:sz w:val="18"/>
                <w:szCs w:val="18"/>
                <w:lang w:eastAsia="ja-JP"/>
              </w:rPr>
            </w:pPr>
            <w:r>
              <w:rPr>
                <w:rFonts w:hint="eastAsia" w:ascii="微软雅黑" w:hAnsi="微软雅黑" w:eastAsia="MS Mincho" w:cs="微软雅黑"/>
                <w:b/>
                <w:bCs/>
                <w:color w:val="365F91"/>
                <w:sz w:val="18"/>
                <w:szCs w:val="18"/>
                <w:lang w:eastAsia="ja-JP"/>
              </w:rPr>
              <w:t>説明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tcBorders>
              <w:bottom w:val="single" w:color="4F81BD" w:themeColor="accent1" w:sz="8" w:space="0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625" w:type="dxa"/>
            <w:tcBorders>
              <w:bottom w:val="single" w:color="4F81BD" w:themeColor="accent1" w:sz="8" w:space="0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60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66091"/>
                <w:sz w:val="18"/>
                <w:szCs w:val="18"/>
                <w:lang w:val="en-US" w:eastAsia="ja-JP"/>
              </w:rPr>
              <w:t>認証成功と示す。例</w:t>
            </w:r>
            <w:r>
              <w:rPr>
                <w:rFonts w:hint="eastAsia" w:ascii="微软雅黑" w:hAnsi="微软雅黑" w:eastAsia="微软雅黑" w:cs="微软雅黑"/>
                <w:color w:val="366091"/>
                <w:sz w:val="18"/>
                <w:szCs w:val="18"/>
                <w:lang w:val="en-US" w:eastAsia="zh-CN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color w:val="366091"/>
                <w:sz w:val="18"/>
                <w:szCs w:val="18"/>
              </w:rPr>
              <w:t>{“code”:1,”userInfo”:[{“uid”:1,”username”:”username”}]}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tcBorders>
              <w:bottom w:val="single" w:color="4F81BD" w:themeColor="accent1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-1</w:t>
            </w:r>
          </w:p>
        </w:tc>
        <w:tc>
          <w:tcPr>
            <w:tcW w:w="7625" w:type="dxa"/>
            <w:tcBorders>
              <w:bottom w:val="single" w:color="4F81BD" w:themeColor="accent1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アカウントやパスワードに誤りがある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  <w:t>sessionid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期限切れ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改めて登録して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essionid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を受け取ってください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tcBorders>
              <w:bottom w:val="single" w:color="4F81BD" w:themeColor="accent1" w:sz="8" w:space="0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-3</w:t>
            </w:r>
          </w:p>
        </w:tc>
        <w:tc>
          <w:tcPr>
            <w:tcW w:w="7625" w:type="dxa"/>
            <w:tcBorders>
              <w:bottom w:val="single" w:color="4F81BD" w:themeColor="accent1" w:sz="8" w:space="0"/>
            </w:tcBorders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essionid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に誤りがある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tcBorders>
              <w:bottom w:val="single" w:color="4F81BD" w:themeColor="accent1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-4</w:t>
            </w:r>
          </w:p>
        </w:tc>
        <w:tc>
          <w:tcPr>
            <w:tcW w:w="7625" w:type="dxa"/>
            <w:tcBorders>
              <w:bottom w:val="single" w:color="4F81BD" w:themeColor="accent1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essionid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に誤りがある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転送される時にURLエンコードが行われてない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（sign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暗号化した文字列にある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sessionid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は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URLエンコードを行う必要がある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-5</w:t>
            </w:r>
          </w:p>
        </w:tc>
        <w:tc>
          <w:tcPr>
            <w:tcW w:w="7625" w:type="dxa"/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Sign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に誤りがある、暗号化に誤りがある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-6</w:t>
            </w:r>
          </w:p>
        </w:tc>
        <w:tc>
          <w:tcPr>
            <w:tcW w:w="76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appid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に誤りがある、もしくはデータを送信する時に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POSTを使わなかった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-1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ja-JP"/>
        </w:rPr>
        <w:t>課金コールバック通知</w:t>
      </w:r>
    </w:p>
    <w:p>
      <w:pPr>
        <w:snapToGrid w:val="0"/>
        <w:spacing w:beforeLines="0" w:afterLines="0"/>
        <w:ind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組み込む時にゲームから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ja-JP"/>
        </w:rPr>
        <w:t>コールバック通知アドレス</w: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を提供する、課金完了後、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ja-JP"/>
        </w:rPr>
        <w:t>SDKサーバーからゲームが提供したAPIにリクエストをする。</w:t>
      </w:r>
    </w:p>
    <w:p>
      <w:pPr>
        <w:snapToGrid w:val="0"/>
        <w:spacing w:beforeLines="0" w:afterLines="0"/>
        <w:ind w:firstLine="42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MS Mincho" w:cs="微软雅黑"/>
          <w:b/>
          <w:bCs/>
          <w:sz w:val="24"/>
          <w:szCs w:val="24"/>
          <w:lang w:eastAsia="ja-JP"/>
        </w:rPr>
        <w:t>リクエストメソッド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GET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URLENCODE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</w:t>
      </w:r>
    </w:p>
    <w:p>
      <w:pPr>
        <w:snapToGrid w:val="0"/>
        <w:spacing w:beforeLines="0" w:afterLines="0"/>
        <w:ind w:firstLine="42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文字コード：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UTF-8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ja-JP"/>
        </w:rPr>
        <w:t>パラメーターリスト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tbl>
      <w:tblPr>
        <w:tblStyle w:val="29"/>
        <w:tblW w:w="8421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single" w:color="4F81BD" w:themeColor="accent1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325"/>
        <w:gridCol w:w="4688"/>
        <w:gridCol w:w="1250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パラメーター名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データの種類</w:t>
            </w:r>
          </w:p>
        </w:tc>
        <w:tc>
          <w:tcPr>
            <w:tcW w:w="46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  <w:lang w:eastAsia="ja-JP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  <w:lang w:eastAsia="ja-JP"/>
              </w:rPr>
              <w:t>説明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署名手順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amount</w:t>
            </w:r>
          </w:p>
        </w:tc>
        <w:tc>
          <w:tcPr>
            <w:tcW w:w="132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  <w:t>Float</w:t>
            </w:r>
          </w:p>
        </w:tc>
        <w:tc>
          <w:tcPr>
            <w:tcW w:w="46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ユーザーが課金した金額（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RMB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）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ja-JP"/>
              </w:rPr>
              <w:t>注意：支払い金額の認証を行った後で出荷する</w:t>
            </w:r>
          </w:p>
        </w:tc>
        <w:tc>
          <w:tcPr>
            <w:tcW w:w="1250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appid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  <w:t>Int</w:t>
            </w:r>
          </w:p>
        </w:tc>
        <w:tc>
          <w:tcPr>
            <w:tcW w:w="46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SDK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プラットフォームのアプリ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val="en-US" w:eastAsia="ja-JP"/>
              </w:rPr>
              <w:t>ID（ゲームID）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charid</w:t>
            </w:r>
          </w:p>
        </w:tc>
        <w:tc>
          <w:tcPr>
            <w:tcW w:w="132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6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ゲーム内のキャラクター番号</w:t>
            </w:r>
          </w:p>
        </w:tc>
        <w:tc>
          <w:tcPr>
            <w:tcW w:w="1250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376092" w:themeColor="accent1" w:themeShade="BF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cporderid</w:t>
            </w: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6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CP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のゲームメーカーオーダー番号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D3DFEE" w:themeFill="accent1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extinfo</w:t>
            </w:r>
          </w:p>
        </w:tc>
        <w:tc>
          <w:tcPr>
            <w:tcW w:w="1325" w:type="dxa"/>
            <w:shd w:val="clear" w:color="auto" w:fill="D3DFEE" w:themeFill="accent1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688" w:type="dxa"/>
            <w:shd w:val="clear" w:color="auto" w:fill="D3DFEE" w:themeFill="accent1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拡張情報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 xml:space="preserve">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ゲームから送信された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callbackInfo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文字列内の値</w:t>
            </w:r>
          </w:p>
        </w:tc>
        <w:tc>
          <w:tcPr>
            <w:tcW w:w="1250" w:type="dxa"/>
            <w:shd w:val="clear" w:color="auto" w:fill="D3DFEE" w:themeFill="accent1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gold</w:t>
            </w: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Int</w:t>
            </w:r>
          </w:p>
        </w:tc>
        <w:tc>
          <w:tcPr>
            <w:tcW w:w="46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ゲームのゲームコインやゴールドの数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例えば引き換えたゲームコイン　例：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60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orderid</w:t>
            </w:r>
          </w:p>
        </w:tc>
        <w:tc>
          <w:tcPr>
            <w:tcW w:w="132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6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SDK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プラットフォームのゲームオーダーナンバー</w:t>
            </w:r>
          </w:p>
        </w:tc>
        <w:tc>
          <w:tcPr>
            <w:tcW w:w="1250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serverid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68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ゲームのサーバー番号</w:t>
            </w:r>
          </w:p>
        </w:tc>
        <w:tc>
          <w:tcPr>
            <w:tcW w:w="12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time</w:t>
            </w:r>
          </w:p>
        </w:tc>
        <w:tc>
          <w:tcPr>
            <w:tcW w:w="132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Int</w:t>
            </w:r>
          </w:p>
        </w:tc>
        <w:tc>
          <w:tcPr>
            <w:tcW w:w="46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タイムスタンプ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（10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  <w:lang w:eastAsia="ja-JP"/>
              </w:rPr>
              <w:t>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376092" w:themeColor="accent1" w:themeShade="BF"/>
                <w:sz w:val="18"/>
                <w:szCs w:val="18"/>
              </w:rPr>
              <w:t>）</w:t>
            </w:r>
          </w:p>
        </w:tc>
        <w:tc>
          <w:tcPr>
            <w:tcW w:w="1250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uid</w:t>
            </w:r>
          </w:p>
        </w:tc>
        <w:tc>
          <w:tcPr>
            <w:tcW w:w="13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Int</w:t>
            </w:r>
          </w:p>
        </w:tc>
        <w:tc>
          <w:tcPr>
            <w:tcW w:w="46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ユーザーの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ID</w:t>
            </w:r>
          </w:p>
        </w:tc>
        <w:tc>
          <w:tcPr>
            <w:tcW w:w="12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single" w:color="4F81BD" w:themeColor="accent1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5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sign</w:t>
            </w:r>
          </w:p>
        </w:tc>
        <w:tc>
          <w:tcPr>
            <w:tcW w:w="1325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String</w:t>
            </w:r>
          </w:p>
        </w:tc>
        <w:tc>
          <w:tcPr>
            <w:tcW w:w="4688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署名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認証に用いる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  <w:t>）</w:t>
            </w:r>
          </w:p>
        </w:tc>
        <w:tc>
          <w:tcPr>
            <w:tcW w:w="1250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不参加</w:t>
            </w:r>
          </w:p>
        </w:tc>
      </w:tr>
    </w:tbl>
    <w:p>
      <w:pPr>
        <w:ind w:firstLine="42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eastAsia="ja-JP"/>
        </w:rPr>
        <w:t>署名手順説明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パラメーターリストのパラメーター名と相応の署名手順を参考して、配列を構築する</w:t>
      </w:r>
      <w:r>
        <w:rPr>
          <w:rFonts w:hint="eastAsia" w:ascii="微软雅黑" w:hAnsi="微软雅黑" w:eastAsia="微软雅黑" w:cs="微软雅黑"/>
          <w:sz w:val="18"/>
          <w:szCs w:val="1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ke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の頭文字を昇順で暗号化した文字列を連結する、暗号化した文字列を連結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str = "key1=value1&amp;key2=value2&amp;key3=value3"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署名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， </w:t>
      </w:r>
      <w:r>
        <w:rPr>
          <w:rFonts w:hint="eastAsia" w:ascii="微软雅黑" w:hAnsi="微软雅黑" w:eastAsia="微软雅黑" w:cs="微软雅黑"/>
          <w:sz w:val="18"/>
          <w:szCs w:val="18"/>
        </w:rPr>
        <w:t>MD5(str 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支払い</w:t>
      </w:r>
      <w:r>
        <w:rPr>
          <w:rFonts w:hint="eastAsia" w:ascii="微软雅黑" w:hAnsi="微软雅黑" w:eastAsia="微软雅黑" w:cs="微软雅黑"/>
          <w:sz w:val="18"/>
          <w:szCs w:val="18"/>
        </w:rPr>
        <w:t>KEY)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ja-JP"/>
        </w:rPr>
        <w:t>署名の手本：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MD5(“amount=amount&amp;appid=appid&amp;charid= urldecode (charid)&amp;cporderid= urldecode (cporderid)&amp;extinfo= urldecode (extinfo)&amp;gold=gold&amp;ordered=ordered&amp;serverid= urldecode(serverid)&amp;time=time&amp;uid=uid”+”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paykey</w:t>
      </w:r>
      <w:r>
        <w:rPr>
          <w:rFonts w:hint="eastAsia" w:ascii="微软雅黑" w:hAnsi="微软雅黑" w:eastAsia="微软雅黑" w:cs="微软雅黑"/>
          <w:sz w:val="18"/>
          <w:szCs w:val="18"/>
        </w:rPr>
        <w:t>”)。</w:t>
      </w:r>
    </w:p>
    <w:p>
      <w:pPr>
        <w:ind w:firstLine="0" w:firstLineChars="0"/>
        <w:jc w:val="left"/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sign</w:t>
      </w:r>
      <w:r>
        <w:rPr>
          <w:rFonts w:hint="eastAsia" w:ascii="微软雅黑" w:hAnsi="微软雅黑" w:eastAsia="MS Mincho" w:cs="微软雅黑"/>
          <w:sz w:val="18"/>
          <w:szCs w:val="18"/>
          <w:lang w:val="en-US" w:eastAsia="ja-JP"/>
        </w:rPr>
        <w:t>暗号化規則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MS Mincho" w:cs="微软雅黑"/>
          <w:sz w:val="18"/>
          <w:szCs w:val="18"/>
          <w:lang w:val="en-US" w:eastAsia="ja-JP"/>
        </w:rPr>
        <w:t>署名手順と手本を参考して、</w:t>
      </w:r>
      <w:r>
        <w:rPr>
          <w:rFonts w:hint="eastAsia" w:ascii="微软雅黑" w:hAnsi="微软雅黑" w:eastAsia="微软雅黑" w:cs="微软雅黑"/>
          <w:sz w:val="18"/>
          <w:szCs w:val="18"/>
        </w:rPr>
        <w:t>ke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の頭文字を昇順で暗号化した文字列を連結する、パラメーターを連接した後最後に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ja-JP"/>
        </w:rPr>
        <w:t>支払いkey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（paykey）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· </w:t>
      </w:r>
      <w:r>
        <w:rPr>
          <w:rFonts w:hint="eastAsia" w:ascii="微软雅黑" w:hAnsi="微软雅黑" w:eastAsia="微软雅黑" w:cs="微软雅黑"/>
          <w:sz w:val="18"/>
          <w:szCs w:val="18"/>
        </w:rPr>
        <w:t>extinfo</w:t>
      </w:r>
      <w:r>
        <w:rPr>
          <w:rFonts w:hint="eastAsia" w:ascii="微软雅黑" w:hAnsi="微软雅黑" w:eastAsia="MS Mincho" w:cs="微软雅黑"/>
          <w:sz w:val="18"/>
          <w:szCs w:val="18"/>
          <w:lang w:eastAsia="ja-JP"/>
        </w:rPr>
        <w:t>を受け取る時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MS Mincho" w:cs="微软雅黑"/>
          <w:sz w:val="18"/>
          <w:szCs w:val="18"/>
          <w:lang w:eastAsia="ja-JP"/>
        </w:rPr>
        <w:t>文字化けしている場合は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URLDECODE</w:t>
      </w:r>
      <w:r>
        <w:rPr>
          <w:rFonts w:hint="eastAsia" w:ascii="微软雅黑" w:hAnsi="微软雅黑" w:eastAsia="MS Mincho" w:cs="微软雅黑"/>
          <w:color w:val="FF0000"/>
          <w:sz w:val="18"/>
          <w:szCs w:val="18"/>
          <w:lang w:eastAsia="ja-JP"/>
        </w:rPr>
        <w:t>を</w:t>
      </w:r>
      <w:r>
        <w:rPr>
          <w:rFonts w:hint="eastAsia" w:ascii="微软雅黑" w:hAnsi="微软雅黑" w:eastAsia="MS Mincho" w:cs="微软雅黑"/>
          <w:color w:val="FF0000"/>
          <w:sz w:val="18"/>
          <w:szCs w:val="18"/>
          <w:lang w:val="en-US" w:eastAsia="ja-JP"/>
        </w:rPr>
        <w:t>二回</w:t>
      </w:r>
      <w:r>
        <w:rPr>
          <w:rFonts w:hint="eastAsia" w:ascii="微软雅黑" w:hAnsi="微软雅黑" w:eastAsia="MS Mincho" w:cs="微软雅黑"/>
          <w:color w:val="auto"/>
          <w:sz w:val="18"/>
          <w:szCs w:val="18"/>
          <w:lang w:val="en-US" w:eastAsia="ja-JP"/>
        </w:rPr>
        <w:t>やる必要がある</w:t>
      </w:r>
      <w:r>
        <w:rPr>
          <w:rFonts w:hint="eastAsia" w:ascii="微软雅黑" w:hAnsi="微软雅黑" w:eastAsia="MS Mincho" w:cs="微软雅黑"/>
          <w:sz w:val="18"/>
          <w:szCs w:val="18"/>
          <w:lang w:eastAsia="ja-JP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exact"/>
        <w:ind w:left="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· </w:t>
      </w:r>
      <w:r>
        <w:rPr>
          <w:rFonts w:hint="eastAsia" w:ascii="微软雅黑" w:hAnsi="微软雅黑" w:eastAsia="MS Mincho" w:cs="微软雅黑"/>
          <w:b w:val="0"/>
          <w:bCs w:val="0"/>
          <w:sz w:val="18"/>
          <w:szCs w:val="18"/>
          <w:lang w:val="en-US" w:eastAsia="ja-JP"/>
        </w:rPr>
        <w:t>署名</w:t>
      </w:r>
      <w:r>
        <w:rPr>
          <w:rFonts w:hint="eastAsia" w:ascii="微软雅黑" w:hAnsi="微软雅黑" w:eastAsia="微软雅黑" w:cs="微软雅黑"/>
          <w:sz w:val="18"/>
          <w:szCs w:val="18"/>
        </w:rPr>
        <w:t>MD5(str +</w:t>
      </w:r>
      <w:r>
        <w:rPr>
          <w:rFonts w:hint="eastAsia" w:ascii="微软雅黑" w:hAnsi="微软雅黑" w:eastAsia="MS Mincho" w:cs="微软雅黑"/>
          <w:sz w:val="18"/>
          <w:szCs w:val="18"/>
          <w:lang w:val="en-US" w:eastAsia="ja-JP"/>
        </w:rPr>
        <w:t>支払い</w:t>
      </w:r>
      <w:r>
        <w:rPr>
          <w:rFonts w:hint="eastAsia" w:ascii="微软雅黑" w:hAnsi="微软雅黑" w:eastAsia="微软雅黑" w:cs="微软雅黑"/>
          <w:sz w:val="18"/>
          <w:szCs w:val="18"/>
        </w:rPr>
        <w:t>KEY)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MS Mincho" w:cs="微软雅黑"/>
          <w:sz w:val="18"/>
          <w:szCs w:val="18"/>
          <w:lang w:val="en-US" w:eastAsia="ja-JP"/>
        </w:rPr>
        <w:t>内の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は連接記号で削除される必要がある。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</w:p>
    <w:p>
      <w:pPr>
        <w:ind w:firstLine="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戻り値説明</w:t>
      </w:r>
    </w:p>
    <w:tbl>
      <w:tblPr>
        <w:tblStyle w:val="29"/>
        <w:tblW w:w="8313" w:type="dxa"/>
        <w:jc w:val="center"/>
        <w:tblInd w:w="108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60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53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  <w:lang w:eastAsia="ja-JP"/>
              </w:rPr>
              <w:t>結果</w:t>
            </w:r>
          </w:p>
        </w:tc>
        <w:tc>
          <w:tcPr>
            <w:tcW w:w="4160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  <w:lang w:eastAsia="ja-JP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  <w:lang w:eastAsia="ja-JP"/>
              </w:rPr>
              <w:t>説明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53" w:type="dxa"/>
            <w:tcBorders>
              <w:left w:val="nil"/>
              <w:right w:val="nil"/>
            </w:tcBorders>
            <w:shd w:val="clear" w:color="auto" w:fill="D3DFEE" w:themeFill="accent1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SUCCESS</w:t>
            </w:r>
          </w:p>
        </w:tc>
        <w:tc>
          <w:tcPr>
            <w:tcW w:w="4160" w:type="dxa"/>
            <w:tcBorders>
              <w:right w:val="nil"/>
            </w:tcBorders>
            <w:shd w:val="clear" w:color="auto" w:fill="D3DFEE" w:themeFill="accent1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受け取る成功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</w:rPr>
              <w:t>ERROR</w:t>
            </w:r>
          </w:p>
        </w:tc>
        <w:tc>
          <w:tcPr>
            <w:tcW w:w="41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65F91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eastAsia="ja-JP"/>
              </w:rPr>
              <w:t>失敗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  <w:ins w:id="0" w:author="Administrator" w:date="2017-07-29T15:10:56Z"/>
        </w:trPr>
        <w:tc>
          <w:tcPr>
            <w:tcW w:w="4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6092" w:themeColor="accent1" w:themeShade="BF"/>
                <w:sz w:val="18"/>
                <w:szCs w:val="18"/>
                <w:lang w:val="en-US" w:eastAsia="zh-CN"/>
              </w:rPr>
              <w:t>FAIL</w:t>
            </w:r>
          </w:p>
        </w:tc>
        <w:tc>
          <w:tcPr>
            <w:tcW w:w="41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ja-JP"/>
              </w:rPr>
              <w:t>失敗、もうリクエストしない</w:t>
            </w:r>
            <w:r>
              <w:rPr>
                <w:rFonts w:hint="eastAsia" w:ascii="微软雅黑" w:hAnsi="微软雅黑" w:eastAsia="微软雅黑" w:cs="微软雅黑"/>
                <w:color w:val="376092" w:themeColor="accent1" w:themeShade="BF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SUCCESS</w:t>
      </w: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が返されたなら受け取る成功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注：SUCCESS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大文字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他の情報を返したら受取失敗になる、</w:t>
      </w:r>
      <w:r>
        <w:rPr>
          <w:rFonts w:hint="eastAsia" w:ascii="微软雅黑" w:hAnsi="微软雅黑" w:eastAsia="微软雅黑" w:cs="微软雅黑"/>
          <w:sz w:val="18"/>
          <w:szCs w:val="18"/>
        </w:rPr>
        <w:t>SDK</w:t>
      </w: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サーバーはそれを通知失敗リストに加えてまたゲームにリクエストを送信し続ける。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0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ja-JP"/>
        </w:rPr>
        <w:t>オーダー状態の説明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：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もしプラットフォームでのゲームオーダーは未通知の状態だと七日内はゲームサーバーにリクエストを送信する。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もしプラットフォームでのゲームオーダーは処理リスト中の状態だと三時間内ゲームサーバーにリクエストを送信することを繰り返する、最多五回；五回を超えるとゲームオーダーは失敗の標識をつける。</w:t>
      </w:r>
    </w:p>
    <w:p>
      <w:pPr>
        <w:ind w:firstLine="42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ja-JP"/>
        </w:rPr>
        <w:t>もしゲームサーバーから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ja-JP"/>
        </w:rPr>
        <w:t>FAILを返されたら、この通知リクエストは失敗の標識を付けられ、二度とゲームサーバーにリクエストを送信しない。</w:t>
      </w:r>
    </w:p>
    <w:p>
      <w:pPr>
        <w:ind w:firstLine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0"/>
        <w:rPr>
          <w:rFonts w:hint="eastAsia" w:ascii="微软雅黑" w:hAnsi="微软雅黑" w:eastAsia="微软雅黑" w:cs="微软雅黑"/>
          <w:sz w:val="18"/>
          <w:szCs w:val="18"/>
        </w:rPr>
      </w:pPr>
    </w:p>
    <w:p/>
    <w:p>
      <w:pPr>
        <w:ind w:firstLine="0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 Neue">
    <w:panose1 w:val="00000000000000000000"/>
    <w:charset w:val="00"/>
    <w:family w:val="auto"/>
    <w:pitch w:val="default"/>
    <w:sig w:usb0="8000002F" w:usb1="40000048" w:usb2="00000000" w:usb3="00000000" w:csb0="20000111" w:csb1="41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">
    <w:altName w:val="宋体"/>
    <w:panose1 w:val="040B0509000000000000"/>
    <w:charset w:val="86"/>
    <w:family w:val="auto"/>
    <w:pitch w:val="default"/>
    <w:sig w:usb0="00000000" w:usb1="00000000" w:usb2="00000012" w:usb3="00000000" w:csb0="00040000" w:csb1="00000000"/>
  </w:font>
  <w:font w:name="GeikaiSuikou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站酷高端黑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超粗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圆叠黑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迷你简萝卜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逼格青春体简2.0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默陌信笺手写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迷你简细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超世纪细圆体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jiwaiPro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3E87"/>
    <w:multiLevelType w:val="multilevel"/>
    <w:tmpl w:val="2A0F3E8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F2C800"/>
    <w:multiLevelType w:val="multilevel"/>
    <w:tmpl w:val="59F2C80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DF"/>
    <w:rsid w:val="00002F9D"/>
    <w:rsid w:val="00024FFE"/>
    <w:rsid w:val="00034510"/>
    <w:rsid w:val="00036EE7"/>
    <w:rsid w:val="0004076F"/>
    <w:rsid w:val="000441AE"/>
    <w:rsid w:val="000526FB"/>
    <w:rsid w:val="000765C4"/>
    <w:rsid w:val="000A090A"/>
    <w:rsid w:val="000F6D4D"/>
    <w:rsid w:val="00102D2E"/>
    <w:rsid w:val="00122EC5"/>
    <w:rsid w:val="00126AF3"/>
    <w:rsid w:val="00130DED"/>
    <w:rsid w:val="001671E4"/>
    <w:rsid w:val="0017118F"/>
    <w:rsid w:val="001764F7"/>
    <w:rsid w:val="001D77CA"/>
    <w:rsid w:val="001E3A8A"/>
    <w:rsid w:val="0022075D"/>
    <w:rsid w:val="00290A1E"/>
    <w:rsid w:val="00311502"/>
    <w:rsid w:val="00315109"/>
    <w:rsid w:val="003267B3"/>
    <w:rsid w:val="00330A90"/>
    <w:rsid w:val="003421D6"/>
    <w:rsid w:val="00344048"/>
    <w:rsid w:val="003451BF"/>
    <w:rsid w:val="00387870"/>
    <w:rsid w:val="003B72BB"/>
    <w:rsid w:val="003D2E38"/>
    <w:rsid w:val="003D5044"/>
    <w:rsid w:val="003F2D41"/>
    <w:rsid w:val="00404F9E"/>
    <w:rsid w:val="004109D3"/>
    <w:rsid w:val="004229E4"/>
    <w:rsid w:val="00436864"/>
    <w:rsid w:val="00447AAF"/>
    <w:rsid w:val="004510CB"/>
    <w:rsid w:val="00475FAC"/>
    <w:rsid w:val="00520040"/>
    <w:rsid w:val="005424AA"/>
    <w:rsid w:val="00545264"/>
    <w:rsid w:val="00562E63"/>
    <w:rsid w:val="00567459"/>
    <w:rsid w:val="005A6C53"/>
    <w:rsid w:val="005A771B"/>
    <w:rsid w:val="005B5527"/>
    <w:rsid w:val="005C34F6"/>
    <w:rsid w:val="005D2382"/>
    <w:rsid w:val="005E3674"/>
    <w:rsid w:val="00600B40"/>
    <w:rsid w:val="0060472F"/>
    <w:rsid w:val="00604EB4"/>
    <w:rsid w:val="00607E62"/>
    <w:rsid w:val="0062071B"/>
    <w:rsid w:val="00631B4E"/>
    <w:rsid w:val="006379B7"/>
    <w:rsid w:val="0064261A"/>
    <w:rsid w:val="006651E5"/>
    <w:rsid w:val="006729D1"/>
    <w:rsid w:val="00680F86"/>
    <w:rsid w:val="00685A4E"/>
    <w:rsid w:val="006A0C0A"/>
    <w:rsid w:val="006A0DB3"/>
    <w:rsid w:val="006A4D2E"/>
    <w:rsid w:val="006D653B"/>
    <w:rsid w:val="006E4927"/>
    <w:rsid w:val="006E54FE"/>
    <w:rsid w:val="0071018D"/>
    <w:rsid w:val="00714146"/>
    <w:rsid w:val="0077739E"/>
    <w:rsid w:val="007C7D5C"/>
    <w:rsid w:val="007D3FA6"/>
    <w:rsid w:val="007E20EF"/>
    <w:rsid w:val="007E313F"/>
    <w:rsid w:val="00805444"/>
    <w:rsid w:val="008349BE"/>
    <w:rsid w:val="00891C26"/>
    <w:rsid w:val="008C05A0"/>
    <w:rsid w:val="008F387A"/>
    <w:rsid w:val="009160F3"/>
    <w:rsid w:val="009264AB"/>
    <w:rsid w:val="009650F3"/>
    <w:rsid w:val="009A4D91"/>
    <w:rsid w:val="009B62FE"/>
    <w:rsid w:val="009F1330"/>
    <w:rsid w:val="009F4B94"/>
    <w:rsid w:val="00A04976"/>
    <w:rsid w:val="00A268E1"/>
    <w:rsid w:val="00A33A08"/>
    <w:rsid w:val="00A620B1"/>
    <w:rsid w:val="00A75EC2"/>
    <w:rsid w:val="00A87270"/>
    <w:rsid w:val="00AA4B91"/>
    <w:rsid w:val="00AF247A"/>
    <w:rsid w:val="00B07C15"/>
    <w:rsid w:val="00B11752"/>
    <w:rsid w:val="00B37F55"/>
    <w:rsid w:val="00B66BE3"/>
    <w:rsid w:val="00BB13E8"/>
    <w:rsid w:val="00BF01E3"/>
    <w:rsid w:val="00C11560"/>
    <w:rsid w:val="00C12CFD"/>
    <w:rsid w:val="00C139AB"/>
    <w:rsid w:val="00C1576A"/>
    <w:rsid w:val="00C219B4"/>
    <w:rsid w:val="00C2429F"/>
    <w:rsid w:val="00C50CD4"/>
    <w:rsid w:val="00CB5581"/>
    <w:rsid w:val="00D369C2"/>
    <w:rsid w:val="00D82261"/>
    <w:rsid w:val="00D8310F"/>
    <w:rsid w:val="00DB005E"/>
    <w:rsid w:val="00DB0E06"/>
    <w:rsid w:val="00DF4317"/>
    <w:rsid w:val="00E239FE"/>
    <w:rsid w:val="00E443A9"/>
    <w:rsid w:val="00E50208"/>
    <w:rsid w:val="00E63301"/>
    <w:rsid w:val="00EB33DA"/>
    <w:rsid w:val="00EC0D38"/>
    <w:rsid w:val="00ED7CC1"/>
    <w:rsid w:val="00F55FCC"/>
    <w:rsid w:val="00F82121"/>
    <w:rsid w:val="00F952BD"/>
    <w:rsid w:val="00F96A91"/>
    <w:rsid w:val="00FC6288"/>
    <w:rsid w:val="00FD0CC5"/>
    <w:rsid w:val="02515750"/>
    <w:rsid w:val="02D2420E"/>
    <w:rsid w:val="02D84338"/>
    <w:rsid w:val="03A93233"/>
    <w:rsid w:val="03B562A5"/>
    <w:rsid w:val="04606B25"/>
    <w:rsid w:val="047403F6"/>
    <w:rsid w:val="05626357"/>
    <w:rsid w:val="08824884"/>
    <w:rsid w:val="08AD2CF5"/>
    <w:rsid w:val="090C5186"/>
    <w:rsid w:val="09BC4B79"/>
    <w:rsid w:val="09C93B0D"/>
    <w:rsid w:val="0A961F7A"/>
    <w:rsid w:val="0B493D92"/>
    <w:rsid w:val="0B6F7C1F"/>
    <w:rsid w:val="0CC950E2"/>
    <w:rsid w:val="0D107E7B"/>
    <w:rsid w:val="0D4044F7"/>
    <w:rsid w:val="0DC43470"/>
    <w:rsid w:val="0E117990"/>
    <w:rsid w:val="0E3C53EA"/>
    <w:rsid w:val="0E6244DF"/>
    <w:rsid w:val="0E8A2F6A"/>
    <w:rsid w:val="0ED1444D"/>
    <w:rsid w:val="0EFF5127"/>
    <w:rsid w:val="0F2E52A9"/>
    <w:rsid w:val="0FCA3B71"/>
    <w:rsid w:val="0FEC7822"/>
    <w:rsid w:val="11440BE5"/>
    <w:rsid w:val="11BA3446"/>
    <w:rsid w:val="12E81295"/>
    <w:rsid w:val="132B7780"/>
    <w:rsid w:val="135A4A4C"/>
    <w:rsid w:val="1370268A"/>
    <w:rsid w:val="139F0D38"/>
    <w:rsid w:val="13C8764A"/>
    <w:rsid w:val="13E704E7"/>
    <w:rsid w:val="15581929"/>
    <w:rsid w:val="15BA44D2"/>
    <w:rsid w:val="15DE16BA"/>
    <w:rsid w:val="1662686D"/>
    <w:rsid w:val="16722A60"/>
    <w:rsid w:val="175F13E4"/>
    <w:rsid w:val="19453803"/>
    <w:rsid w:val="19E50F7F"/>
    <w:rsid w:val="1E5B385B"/>
    <w:rsid w:val="1E9736C0"/>
    <w:rsid w:val="1F161985"/>
    <w:rsid w:val="1F6F5922"/>
    <w:rsid w:val="20741C48"/>
    <w:rsid w:val="21E459D9"/>
    <w:rsid w:val="21FB07D6"/>
    <w:rsid w:val="23580233"/>
    <w:rsid w:val="244C568C"/>
    <w:rsid w:val="24B217CB"/>
    <w:rsid w:val="255F52DD"/>
    <w:rsid w:val="273B5C5B"/>
    <w:rsid w:val="27D255FA"/>
    <w:rsid w:val="285332AD"/>
    <w:rsid w:val="28D070F0"/>
    <w:rsid w:val="2A234631"/>
    <w:rsid w:val="2A394F9E"/>
    <w:rsid w:val="2C233D76"/>
    <w:rsid w:val="2C387667"/>
    <w:rsid w:val="2C59356D"/>
    <w:rsid w:val="2C882F6C"/>
    <w:rsid w:val="2CDD22AB"/>
    <w:rsid w:val="2D47696B"/>
    <w:rsid w:val="2D703528"/>
    <w:rsid w:val="2E1135A2"/>
    <w:rsid w:val="2F1B06C4"/>
    <w:rsid w:val="2F6D2868"/>
    <w:rsid w:val="2F9846A2"/>
    <w:rsid w:val="308D5EB4"/>
    <w:rsid w:val="30B67078"/>
    <w:rsid w:val="30CC70A9"/>
    <w:rsid w:val="310A0D01"/>
    <w:rsid w:val="310E7707"/>
    <w:rsid w:val="31126F46"/>
    <w:rsid w:val="3168109A"/>
    <w:rsid w:val="323654D7"/>
    <w:rsid w:val="327A5CC6"/>
    <w:rsid w:val="328C597A"/>
    <w:rsid w:val="32A13B09"/>
    <w:rsid w:val="32F53B7C"/>
    <w:rsid w:val="33D775AF"/>
    <w:rsid w:val="344B40AD"/>
    <w:rsid w:val="356C4697"/>
    <w:rsid w:val="356D5A32"/>
    <w:rsid w:val="361A6E50"/>
    <w:rsid w:val="36992FA1"/>
    <w:rsid w:val="36A238B1"/>
    <w:rsid w:val="36AE76C3"/>
    <w:rsid w:val="36E957B6"/>
    <w:rsid w:val="37A77380"/>
    <w:rsid w:val="37B77E2D"/>
    <w:rsid w:val="38735794"/>
    <w:rsid w:val="38754634"/>
    <w:rsid w:val="38E14BB7"/>
    <w:rsid w:val="39E41279"/>
    <w:rsid w:val="39FC0519"/>
    <w:rsid w:val="39FC5CF7"/>
    <w:rsid w:val="3A747896"/>
    <w:rsid w:val="3AD0140D"/>
    <w:rsid w:val="3AF45FB4"/>
    <w:rsid w:val="3B605478"/>
    <w:rsid w:val="3B863E58"/>
    <w:rsid w:val="3C192A31"/>
    <w:rsid w:val="3D7C2FCD"/>
    <w:rsid w:val="3D9A7321"/>
    <w:rsid w:val="3DB32BB2"/>
    <w:rsid w:val="3DC34C62"/>
    <w:rsid w:val="3ED328A1"/>
    <w:rsid w:val="3EED1F5D"/>
    <w:rsid w:val="3EF32DD6"/>
    <w:rsid w:val="3F800ED6"/>
    <w:rsid w:val="40434033"/>
    <w:rsid w:val="408347E6"/>
    <w:rsid w:val="40D53CE7"/>
    <w:rsid w:val="416A159B"/>
    <w:rsid w:val="41EA08B5"/>
    <w:rsid w:val="420F18DE"/>
    <w:rsid w:val="42940CE3"/>
    <w:rsid w:val="42966FEF"/>
    <w:rsid w:val="42A81554"/>
    <w:rsid w:val="434D3D97"/>
    <w:rsid w:val="43E963E7"/>
    <w:rsid w:val="44E41A61"/>
    <w:rsid w:val="44F364A4"/>
    <w:rsid w:val="4542602E"/>
    <w:rsid w:val="458A4224"/>
    <w:rsid w:val="47332E4A"/>
    <w:rsid w:val="47434FE2"/>
    <w:rsid w:val="4862144E"/>
    <w:rsid w:val="486D3062"/>
    <w:rsid w:val="488B5764"/>
    <w:rsid w:val="493F031A"/>
    <w:rsid w:val="493F7B37"/>
    <w:rsid w:val="49660B30"/>
    <w:rsid w:val="4A4633A3"/>
    <w:rsid w:val="4AAD5529"/>
    <w:rsid w:val="4ADA5DB1"/>
    <w:rsid w:val="4B184AE9"/>
    <w:rsid w:val="4B1F5F77"/>
    <w:rsid w:val="4B30013E"/>
    <w:rsid w:val="4B4E311B"/>
    <w:rsid w:val="4B694C86"/>
    <w:rsid w:val="4B92673E"/>
    <w:rsid w:val="4C311044"/>
    <w:rsid w:val="4D830B3C"/>
    <w:rsid w:val="4DB179B9"/>
    <w:rsid w:val="4DC70F23"/>
    <w:rsid w:val="4F3A34E3"/>
    <w:rsid w:val="505339C6"/>
    <w:rsid w:val="50980725"/>
    <w:rsid w:val="50A97C8D"/>
    <w:rsid w:val="50BB1603"/>
    <w:rsid w:val="51974469"/>
    <w:rsid w:val="52640414"/>
    <w:rsid w:val="52856670"/>
    <w:rsid w:val="52D2304C"/>
    <w:rsid w:val="53847302"/>
    <w:rsid w:val="53B34849"/>
    <w:rsid w:val="54202320"/>
    <w:rsid w:val="54D253BF"/>
    <w:rsid w:val="56D65686"/>
    <w:rsid w:val="57117A69"/>
    <w:rsid w:val="57BB110B"/>
    <w:rsid w:val="592A4855"/>
    <w:rsid w:val="59636AB2"/>
    <w:rsid w:val="5A383583"/>
    <w:rsid w:val="5AE3659F"/>
    <w:rsid w:val="5B75441A"/>
    <w:rsid w:val="5B8076EF"/>
    <w:rsid w:val="5BF64C85"/>
    <w:rsid w:val="5C7A0445"/>
    <w:rsid w:val="5D28616F"/>
    <w:rsid w:val="5D810946"/>
    <w:rsid w:val="5F0E3C81"/>
    <w:rsid w:val="5F113776"/>
    <w:rsid w:val="5FAA7382"/>
    <w:rsid w:val="5FD717D6"/>
    <w:rsid w:val="5FF37A19"/>
    <w:rsid w:val="60410A9C"/>
    <w:rsid w:val="60553F98"/>
    <w:rsid w:val="606F501B"/>
    <w:rsid w:val="60F4061E"/>
    <w:rsid w:val="615421CC"/>
    <w:rsid w:val="618666E3"/>
    <w:rsid w:val="627F5BA7"/>
    <w:rsid w:val="63C66C3F"/>
    <w:rsid w:val="63D04B30"/>
    <w:rsid w:val="63EF676C"/>
    <w:rsid w:val="64044C3C"/>
    <w:rsid w:val="64952D13"/>
    <w:rsid w:val="651D3EF1"/>
    <w:rsid w:val="66052D7A"/>
    <w:rsid w:val="66A0406D"/>
    <w:rsid w:val="66A11AEE"/>
    <w:rsid w:val="67754514"/>
    <w:rsid w:val="67AE67A9"/>
    <w:rsid w:val="689E1934"/>
    <w:rsid w:val="69225D74"/>
    <w:rsid w:val="69787099"/>
    <w:rsid w:val="69DF1487"/>
    <w:rsid w:val="69FF6F72"/>
    <w:rsid w:val="6A4B08B1"/>
    <w:rsid w:val="6A81576D"/>
    <w:rsid w:val="6A873BAD"/>
    <w:rsid w:val="6AB5321D"/>
    <w:rsid w:val="6B127478"/>
    <w:rsid w:val="6B2312D3"/>
    <w:rsid w:val="6BE2040C"/>
    <w:rsid w:val="6C2472AA"/>
    <w:rsid w:val="6DD25FB7"/>
    <w:rsid w:val="6E0C201B"/>
    <w:rsid w:val="6F45301C"/>
    <w:rsid w:val="705A1860"/>
    <w:rsid w:val="70AF47ED"/>
    <w:rsid w:val="70EB5740"/>
    <w:rsid w:val="7134511E"/>
    <w:rsid w:val="71C6056B"/>
    <w:rsid w:val="72184B57"/>
    <w:rsid w:val="727966A1"/>
    <w:rsid w:val="73D12404"/>
    <w:rsid w:val="73EA3AFA"/>
    <w:rsid w:val="74697919"/>
    <w:rsid w:val="74B51AA6"/>
    <w:rsid w:val="750F3751"/>
    <w:rsid w:val="756570B9"/>
    <w:rsid w:val="763A2285"/>
    <w:rsid w:val="76A963EE"/>
    <w:rsid w:val="76E06296"/>
    <w:rsid w:val="773C532B"/>
    <w:rsid w:val="778D3E30"/>
    <w:rsid w:val="77DE02BC"/>
    <w:rsid w:val="782643AF"/>
    <w:rsid w:val="785D1D74"/>
    <w:rsid w:val="78993069"/>
    <w:rsid w:val="79516E83"/>
    <w:rsid w:val="79917D7E"/>
    <w:rsid w:val="7A4778AC"/>
    <w:rsid w:val="7A4F6921"/>
    <w:rsid w:val="7A5D6057"/>
    <w:rsid w:val="7ABB671A"/>
    <w:rsid w:val="7B105489"/>
    <w:rsid w:val="7B2E0AA4"/>
    <w:rsid w:val="7C287DC2"/>
    <w:rsid w:val="7C9570F1"/>
    <w:rsid w:val="7CCA09B8"/>
    <w:rsid w:val="7E653AE9"/>
    <w:rsid w:val="7E664DEE"/>
    <w:rsid w:val="7EDD256F"/>
    <w:rsid w:val="7F9345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qFormat="1" w:uiPriority="99" w:semiHidden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7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8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9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3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4">
    <w:name w:val="Balloon Text"/>
    <w:basedOn w:val="1"/>
    <w:link w:val="3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5">
    <w:name w:val="footer"/>
    <w:basedOn w:val="1"/>
    <w:link w:val="3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index heading"/>
    <w:basedOn w:val="1"/>
    <w:next w:val="20"/>
    <w:unhideWhenUsed/>
    <w:qFormat/>
    <w:uiPriority w:val="99"/>
  </w:style>
  <w:style w:type="paragraph" w:styleId="20">
    <w:name w:val="index 1"/>
    <w:basedOn w:val="1"/>
    <w:next w:val="1"/>
    <w:unhideWhenUsed/>
    <w:qFormat/>
    <w:uiPriority w:val="99"/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3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index 2"/>
    <w:basedOn w:val="1"/>
    <w:next w:val="1"/>
    <w:unhideWhenUsed/>
    <w:qFormat/>
    <w:uiPriority w:val="99"/>
    <w:pPr>
      <w:ind w:left="200" w:leftChars="200"/>
    </w:pPr>
  </w:style>
  <w:style w:type="character" w:styleId="28">
    <w:name w:val="Hyperlink"/>
    <w:basedOn w:val="27"/>
    <w:unhideWhenUsed/>
    <w:qFormat/>
    <w:uiPriority w:val="0"/>
    <w:rPr>
      <w:color w:val="0000FF"/>
      <w:u w:val="single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批注框文本 Char"/>
    <w:basedOn w:val="27"/>
    <w:link w:val="1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32">
    <w:name w:val="标题 1 Char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basedOn w:val="27"/>
    <w:link w:val="3"/>
    <w:qFormat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34">
    <w:name w:val="标题 3 Char"/>
    <w:basedOn w:val="27"/>
    <w:link w:val="4"/>
    <w:qFormat/>
    <w:uiPriority w:val="9"/>
    <w:rPr>
      <w:b/>
      <w:bCs/>
      <w:sz w:val="32"/>
      <w:szCs w:val="32"/>
    </w:rPr>
  </w:style>
  <w:style w:type="table" w:customStyle="1" w:styleId="35">
    <w:name w:val="浅色底纹 - 强调文字颜色 11"/>
    <w:basedOn w:val="29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36">
    <w:name w:val="页眉 Char"/>
    <w:basedOn w:val="27"/>
    <w:link w:val="16"/>
    <w:semiHidden/>
    <w:qFormat/>
    <w:uiPriority w:val="0"/>
    <w:rPr>
      <w:rFonts w:ascii="Cambria" w:hAnsi="Cambria"/>
      <w:kern w:val="2"/>
      <w:sz w:val="18"/>
      <w:szCs w:val="18"/>
    </w:rPr>
  </w:style>
  <w:style w:type="character" w:customStyle="1" w:styleId="37">
    <w:name w:val="页脚 Char"/>
    <w:basedOn w:val="27"/>
    <w:link w:val="15"/>
    <w:semiHidden/>
    <w:qFormat/>
    <w:uiPriority w:val="0"/>
    <w:rPr>
      <w:rFonts w:ascii="Cambria" w:hAnsi="Cambria"/>
      <w:kern w:val="2"/>
      <w:sz w:val="18"/>
      <w:szCs w:val="18"/>
    </w:rPr>
  </w:style>
  <w:style w:type="paragraph" w:customStyle="1" w:styleId="3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254</Words>
  <Characters>1454</Characters>
  <Lines>12</Lines>
  <Paragraphs>3</Paragraphs>
  <ScaleCrop>false</ScaleCrop>
  <LinksUpToDate>false</LinksUpToDate>
  <CharactersWithSpaces>1705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2013-12-13T04:01:00Z</dcterms:created>
  <dc:creator>lin lin</dc:creator>
  <cp:lastModifiedBy>Administrator</cp:lastModifiedBy>
  <dcterms:modified xsi:type="dcterms:W3CDTF">2017-11-07T07:25:24Z</dcterms:modified>
  <dc:title>飞流统计SDKforAndroid集成说明</dc:title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